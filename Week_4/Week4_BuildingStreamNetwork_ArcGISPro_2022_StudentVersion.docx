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B90A" w14:textId="40017ECA" w:rsidR="001F39EE" w:rsidRPr="004E0EC7" w:rsidRDefault="00646968" w:rsidP="001F39EE">
      <w:pPr>
        <w:rPr>
          <w:rFonts w:cs="Arial"/>
          <w:b/>
        </w:rPr>
      </w:pPr>
      <w:r>
        <w:rPr>
          <w:rFonts w:cs="Arial"/>
          <w:b/>
        </w:rPr>
        <w:t>Building a Stream Network in ArcGIS</w:t>
      </w:r>
      <w:r w:rsidR="005F1EF4">
        <w:rPr>
          <w:rFonts w:cs="Arial"/>
          <w:b/>
        </w:rPr>
        <w:t xml:space="preserve"> Pro</w:t>
      </w:r>
    </w:p>
    <w:p w14:paraId="070A7107" w14:textId="7E044166" w:rsidR="001F39EE" w:rsidRPr="004E0EC7" w:rsidRDefault="001F39EE" w:rsidP="001F39EE">
      <w:pPr>
        <w:rPr>
          <w:rFonts w:cs="Arial"/>
        </w:rPr>
      </w:pPr>
      <w:r w:rsidRPr="004E0EC7">
        <w:rPr>
          <w:rFonts w:cs="Arial"/>
        </w:rPr>
        <w:t>CPLN 675, Spring</w:t>
      </w:r>
      <w:r w:rsidR="00962C18">
        <w:rPr>
          <w:rFonts w:cs="Arial"/>
        </w:rPr>
        <w:t xml:space="preserve"> </w:t>
      </w:r>
      <w:r w:rsidRPr="004E0EC7">
        <w:rPr>
          <w:rFonts w:cs="Arial"/>
        </w:rPr>
        <w:t>20</w:t>
      </w:r>
      <w:r w:rsidR="00646968">
        <w:rPr>
          <w:rFonts w:cs="Arial"/>
        </w:rPr>
        <w:t>2</w:t>
      </w:r>
      <w:r w:rsidR="005F1EF4">
        <w:rPr>
          <w:rFonts w:cs="Arial"/>
        </w:rPr>
        <w:t>2</w:t>
      </w:r>
    </w:p>
    <w:p w14:paraId="369EDC74" w14:textId="3B200DBB" w:rsidR="001F39EE" w:rsidRDefault="001F39EE" w:rsidP="001F39EE">
      <w:pPr>
        <w:rPr>
          <w:rFonts w:cs="Arial"/>
        </w:rPr>
      </w:pPr>
      <w:r w:rsidRPr="004E0EC7">
        <w:rPr>
          <w:rFonts w:cs="Arial"/>
        </w:rPr>
        <w:t>Instructor: Michael Fichman - mfichman@upenn.edu</w:t>
      </w:r>
      <w:r w:rsidR="00646968">
        <w:rPr>
          <w:rFonts w:cs="Arial"/>
        </w:rPr>
        <w:t xml:space="preserve"> </w:t>
      </w:r>
    </w:p>
    <w:p w14:paraId="45499F73" w14:textId="77777777" w:rsidR="00344FA9" w:rsidRPr="004E0EC7" w:rsidRDefault="00344FA9" w:rsidP="001F39EE">
      <w:pPr>
        <w:rPr>
          <w:rFonts w:cs="Arial"/>
        </w:rPr>
      </w:pPr>
    </w:p>
    <w:p w14:paraId="42446C47" w14:textId="196CF8EF" w:rsidR="001F39EE" w:rsidRDefault="001F39EE" w:rsidP="001F39EE">
      <w:pPr>
        <w:rPr>
          <w:rFonts w:cs="Arial"/>
        </w:rPr>
      </w:pPr>
      <w:r w:rsidRPr="004E0EC7">
        <w:rPr>
          <w:rFonts w:cs="Arial"/>
        </w:rPr>
        <w:t>Methodology adapted from Venkatesh Merwade, P</w:t>
      </w:r>
      <w:r w:rsidR="00631FE9">
        <w:rPr>
          <w:rFonts w:cs="Arial"/>
        </w:rPr>
        <w:t>u</w:t>
      </w:r>
      <w:r w:rsidRPr="004E0EC7">
        <w:rPr>
          <w:rFonts w:cs="Arial"/>
        </w:rPr>
        <w:t>rdue University</w:t>
      </w:r>
    </w:p>
    <w:p w14:paraId="292D6A54" w14:textId="3E6FF681" w:rsidR="00AC299E" w:rsidRPr="00962C18" w:rsidRDefault="00AC299E" w:rsidP="00AC299E">
      <w:pPr>
        <w:rPr>
          <w:rFonts w:cs="Arial"/>
          <w:i/>
          <w:iCs/>
        </w:rPr>
      </w:pPr>
      <w:r w:rsidRPr="00962C18">
        <w:rPr>
          <w:rFonts w:cs="Arial"/>
          <w:i/>
          <w:iCs/>
        </w:rPr>
        <w:t>Adapted for an ArcGIS Pro workflow by Jenna Epstein, University of Pennsylvania</w:t>
      </w:r>
    </w:p>
    <w:p w14:paraId="4B682CE9" w14:textId="77777777" w:rsidR="00D35527" w:rsidRDefault="00D35527" w:rsidP="00235B23">
      <w:pPr>
        <w:contextualSpacing/>
        <w:rPr>
          <w:u w:val="single"/>
        </w:rPr>
      </w:pPr>
    </w:p>
    <w:p w14:paraId="3BF7DD64" w14:textId="5D4845DE" w:rsidR="001F39EE" w:rsidRPr="00D35527" w:rsidRDefault="00D35527" w:rsidP="00235B23">
      <w:pPr>
        <w:contextualSpacing/>
        <w:rPr>
          <w:b/>
          <w:bCs/>
          <w:u w:val="single"/>
        </w:rPr>
      </w:pPr>
      <w:r w:rsidRPr="00D35527">
        <w:rPr>
          <w:b/>
          <w:bCs/>
          <w:u w:val="single"/>
        </w:rPr>
        <w:t>Overview</w:t>
      </w:r>
    </w:p>
    <w:p w14:paraId="0D0400CC" w14:textId="044DEE94" w:rsidR="001F39EE" w:rsidRDefault="001F39EE" w:rsidP="00235B23">
      <w:pPr>
        <w:contextualSpacing/>
      </w:pPr>
      <w:r>
        <w:t xml:space="preserve">This exercise is designed to demonstrate how the </w:t>
      </w:r>
      <w:r w:rsidR="003C7D06">
        <w:t>hydrology tools in ArcGIS</w:t>
      </w:r>
      <w:r w:rsidR="005F1EF4">
        <w:t xml:space="preserve"> Pro</w:t>
      </w:r>
      <w:r w:rsidR="003C7D06">
        <w:t xml:space="preserve"> allow you to turn a digital elevation model (DEM) into an ordered network of streams and watersheds.</w:t>
      </w:r>
      <w:r w:rsidR="000300C8">
        <w:t xml:space="preserve"> </w:t>
      </w:r>
      <w:r w:rsidR="008860FF">
        <w:t xml:space="preserve">The Spatial Analyst toolbox in </w:t>
      </w:r>
      <w:r w:rsidR="000300C8">
        <w:t xml:space="preserve">ArcGIS </w:t>
      </w:r>
      <w:r w:rsidR="005F1EF4">
        <w:t xml:space="preserve">Pro </w:t>
      </w:r>
      <w:r w:rsidR="000300C8">
        <w:t xml:space="preserve">has a suite of </w:t>
      </w:r>
      <w:hyperlink r:id="rId6" w:history="1">
        <w:r w:rsidR="000300C8" w:rsidRPr="00615F20">
          <w:rPr>
            <w:rStyle w:val="Hyperlink"/>
          </w:rPr>
          <w:t>specific tools</w:t>
        </w:r>
      </w:hyperlink>
      <w:r w:rsidR="000300C8">
        <w:t xml:space="preserve"> built for watershed delineation – and this task remains one of its most effective uses.</w:t>
      </w:r>
    </w:p>
    <w:p w14:paraId="5D15C0BA" w14:textId="03B2B1D3" w:rsidR="00D35527" w:rsidRDefault="00D35527" w:rsidP="00235B23">
      <w:pPr>
        <w:contextualSpacing/>
      </w:pPr>
    </w:p>
    <w:p w14:paraId="31AAAB32" w14:textId="4F661D7B" w:rsidR="00AC299E" w:rsidRDefault="00AC299E" w:rsidP="00AC299E">
      <w:pPr>
        <w:contextualSpacing/>
      </w:pPr>
      <w:r>
        <w:t>Many tools will be used throughout this exercise. Use the “Geoprocessing” pane to search for each tool as it is needed.</w:t>
      </w:r>
    </w:p>
    <w:p w14:paraId="782B35CC" w14:textId="6F62D6C8" w:rsidR="005F1EF4" w:rsidRDefault="005F1EF4" w:rsidP="00235B23">
      <w:pPr>
        <w:contextualSpacing/>
        <w:rPr>
          <w:ins w:id="0" w:author="Epstein, Jenna Carlyn" w:date="2022-01-08T15:47:00Z"/>
        </w:rPr>
      </w:pPr>
    </w:p>
    <w:p w14:paraId="6F7DFD3B" w14:textId="768FCA5F" w:rsidR="002E418D" w:rsidRPr="00A46887" w:rsidRDefault="00A46887" w:rsidP="00235B23">
      <w:pPr>
        <w:contextualSpacing/>
        <w:rPr>
          <w:b/>
          <w:bCs/>
        </w:rPr>
      </w:pPr>
      <w:r w:rsidRPr="00A46887">
        <w:rPr>
          <w:rFonts w:cs="Arial"/>
          <w:b/>
          <w:bCs/>
          <w:u w:val="single"/>
        </w:rPr>
        <w:t>Steps</w:t>
      </w:r>
    </w:p>
    <w:p w14:paraId="546E1C84" w14:textId="732AE37D" w:rsidR="005F1EF4" w:rsidRDefault="00D35527" w:rsidP="00235B23">
      <w:pPr>
        <w:contextualSpacing/>
      </w:pPr>
      <w:r>
        <w:t>Before you begin,</w:t>
      </w:r>
      <w:r w:rsidR="00A46887">
        <w:t xml:space="preserve"> </w:t>
      </w:r>
      <w:r w:rsidR="00AC299E">
        <w:t xml:space="preserve">download the week 4 data. Then, </w:t>
      </w:r>
      <w:r>
        <w:t>c</w:t>
      </w:r>
      <w:r w:rsidR="00A46887">
        <w:t xml:space="preserve">reate a </w:t>
      </w:r>
      <w:r w:rsidR="005F1EF4">
        <w:t>new project in ArcGIS Pro and add a connection to your week 4 folder.</w:t>
      </w:r>
    </w:p>
    <w:p w14:paraId="4896A66F" w14:textId="77777777" w:rsidR="005F1EF4" w:rsidRDefault="005F1EF4" w:rsidP="00235B23">
      <w:pPr>
        <w:contextualSpacing/>
      </w:pPr>
    </w:p>
    <w:p w14:paraId="4F68B0FA" w14:textId="0D59C36F" w:rsidR="00235B23" w:rsidRDefault="00235B23" w:rsidP="00235B23">
      <w:pPr>
        <w:pStyle w:val="ListParagraph"/>
        <w:numPr>
          <w:ilvl w:val="0"/>
          <w:numId w:val="1"/>
        </w:numPr>
      </w:pPr>
      <w:r>
        <w:t xml:space="preserve">Start with </w:t>
      </w:r>
      <w:r w:rsidRPr="00680A19">
        <w:rPr>
          <w:b/>
          <w:bCs/>
          <w:i/>
        </w:rPr>
        <w:t>cedar_dem</w:t>
      </w:r>
      <w:r>
        <w:t xml:space="preserve"> – the same </w:t>
      </w:r>
      <w:r w:rsidR="00CC1D7E">
        <w:t xml:space="preserve">elevation </w:t>
      </w:r>
      <w:r>
        <w:t xml:space="preserve">raster we used last week. </w:t>
      </w:r>
    </w:p>
    <w:p w14:paraId="78336976" w14:textId="296A7421" w:rsidR="00A46887" w:rsidRDefault="003C7D06" w:rsidP="00962C18">
      <w:pPr>
        <w:pStyle w:val="ListParagraph"/>
        <w:numPr>
          <w:ilvl w:val="1"/>
          <w:numId w:val="1"/>
        </w:numPr>
      </w:pPr>
      <w:r>
        <w:t>Examine the data set to determine the max and min elevation.</w:t>
      </w:r>
    </w:p>
    <w:p w14:paraId="12D80FC6" w14:textId="77777777" w:rsidR="00A46887" w:rsidRDefault="00A46887" w:rsidP="00A46887">
      <w:pPr>
        <w:pStyle w:val="ListParagraph"/>
      </w:pPr>
    </w:p>
    <w:p w14:paraId="4F50B056" w14:textId="34A41B31" w:rsidR="00235B23" w:rsidRDefault="00A46887" w:rsidP="00235B23">
      <w:pPr>
        <w:pStyle w:val="ListParagraph"/>
        <w:numPr>
          <w:ilvl w:val="0"/>
          <w:numId w:val="1"/>
        </w:numPr>
      </w:pPr>
      <w:r>
        <w:t>Fill</w:t>
      </w:r>
      <w:r w:rsidR="00235B23">
        <w:t xml:space="preserve"> sinks</w:t>
      </w:r>
      <w:r w:rsidR="003C7D06">
        <w:t xml:space="preserve"> using the “</w:t>
      </w:r>
      <w:r w:rsidR="003C7D06" w:rsidRPr="003C7D06">
        <w:rPr>
          <w:b/>
        </w:rPr>
        <w:t>fill</w:t>
      </w:r>
      <w:r w:rsidR="003C7D06">
        <w:t>” function</w:t>
      </w:r>
      <w:r w:rsidR="00235B23">
        <w:t xml:space="preserve">. </w:t>
      </w:r>
      <w:r w:rsidR="00CC1D7E">
        <w:t xml:space="preserve">Let’s call our output </w:t>
      </w:r>
      <w:r w:rsidR="00CC1D7E" w:rsidRPr="00680A19">
        <w:rPr>
          <w:b/>
          <w:bCs/>
          <w:i/>
        </w:rPr>
        <w:t>cedar_fill</w:t>
      </w:r>
    </w:p>
    <w:p w14:paraId="4458AF56" w14:textId="515E2401" w:rsidR="00E210CB" w:rsidRPr="00DF107E" w:rsidRDefault="003C7D06" w:rsidP="00DF107E">
      <w:pPr>
        <w:pStyle w:val="ListParagraph"/>
        <w:numPr>
          <w:ilvl w:val="1"/>
          <w:numId w:val="1"/>
        </w:numPr>
      </w:pPr>
      <w:r>
        <w:t>I</w:t>
      </w:r>
      <w:r w:rsidR="00235B23">
        <w:t xml:space="preserve">f there are natural sinks (e.g, 10m deep lake), you can </w:t>
      </w:r>
      <w:r w:rsidR="00CC1D7E">
        <w:t>set</w:t>
      </w:r>
      <w:r w:rsidR="00235B23">
        <w:t xml:space="preserve"> the “Z limit” to </w:t>
      </w:r>
      <w:r w:rsidR="00CC1D7E">
        <w:t xml:space="preserve">a certain depth </w:t>
      </w:r>
      <w:r w:rsidR="00235B23">
        <w:t xml:space="preserve">retain </w:t>
      </w:r>
      <w:r w:rsidR="00CC1D7E">
        <w:t>these features</w:t>
      </w:r>
      <w:r w:rsidR="00235B23">
        <w:t>.</w:t>
      </w:r>
    </w:p>
    <w:p w14:paraId="4A42956D" w14:textId="77777777" w:rsidR="00A46887" w:rsidRDefault="00A46887" w:rsidP="00A46887">
      <w:pPr>
        <w:pStyle w:val="ListParagraph"/>
        <w:ind w:left="1440"/>
      </w:pPr>
    </w:p>
    <w:p w14:paraId="1CE27259" w14:textId="489D287A" w:rsidR="00490A89" w:rsidRPr="00DF107E" w:rsidRDefault="00235B23" w:rsidP="00DF107E">
      <w:pPr>
        <w:pStyle w:val="ListParagraph"/>
        <w:numPr>
          <w:ilvl w:val="0"/>
          <w:numId w:val="1"/>
        </w:numPr>
      </w:pPr>
      <w:r>
        <w:t>Next</w:t>
      </w:r>
      <w:r w:rsidR="00E210CB">
        <w:t>,</w:t>
      </w:r>
      <w:r>
        <w:t xml:space="preserve"> we calculate </w:t>
      </w:r>
      <w:r w:rsidR="000300C8">
        <w:rPr>
          <w:b/>
        </w:rPr>
        <w:t>F</w:t>
      </w:r>
      <w:r w:rsidRPr="00CC1D7E">
        <w:rPr>
          <w:b/>
        </w:rPr>
        <w:t xml:space="preserve">low </w:t>
      </w:r>
      <w:r w:rsidR="000300C8">
        <w:rPr>
          <w:b/>
        </w:rPr>
        <w:t>D</w:t>
      </w:r>
      <w:r w:rsidRPr="00CC1D7E">
        <w:rPr>
          <w:b/>
        </w:rPr>
        <w:t>irection</w:t>
      </w:r>
      <w:r>
        <w:t xml:space="preserve">. Call </w:t>
      </w:r>
      <w:r w:rsidR="00A46887">
        <w:t>this</w:t>
      </w:r>
      <w:r w:rsidR="00CC1D7E">
        <w:t xml:space="preserve"> </w:t>
      </w:r>
      <w:r>
        <w:t xml:space="preserve">raster </w:t>
      </w:r>
      <w:r w:rsidRPr="00755EC5">
        <w:rPr>
          <w:b/>
          <w:bCs/>
          <w:i/>
        </w:rPr>
        <w:t>cedar_fdr</w:t>
      </w:r>
      <w:r w:rsidR="00615F20">
        <w:rPr>
          <w:iCs/>
        </w:rPr>
        <w:t>.</w:t>
      </w:r>
    </w:p>
    <w:p w14:paraId="177BF43E" w14:textId="77777777" w:rsidR="00A46887" w:rsidRPr="00235B23" w:rsidRDefault="00A46887" w:rsidP="00A46887">
      <w:pPr>
        <w:pStyle w:val="ListParagraph"/>
      </w:pPr>
    </w:p>
    <w:p w14:paraId="200CC6E4" w14:textId="45364046" w:rsidR="00E210CB" w:rsidRPr="00DF107E" w:rsidRDefault="00CC1D7E" w:rsidP="00DF107E">
      <w:pPr>
        <w:pStyle w:val="ListParagraph"/>
        <w:numPr>
          <w:ilvl w:val="0"/>
          <w:numId w:val="1"/>
        </w:numPr>
      </w:pPr>
      <w:r>
        <w:t>Calculate</w:t>
      </w:r>
      <w:r w:rsidR="00235B23">
        <w:t xml:space="preserve"> </w:t>
      </w:r>
      <w:r w:rsidR="000300C8">
        <w:rPr>
          <w:b/>
        </w:rPr>
        <w:t>F</w:t>
      </w:r>
      <w:r w:rsidR="00235B23" w:rsidRPr="00CC1D7E">
        <w:rPr>
          <w:b/>
        </w:rPr>
        <w:t xml:space="preserve">low </w:t>
      </w:r>
      <w:r w:rsidR="000300C8">
        <w:rPr>
          <w:b/>
        </w:rPr>
        <w:t>A</w:t>
      </w:r>
      <w:r w:rsidR="00235B23" w:rsidRPr="00CC1D7E">
        <w:rPr>
          <w:b/>
        </w:rPr>
        <w:t>ccumulation</w:t>
      </w:r>
      <w:r w:rsidR="00235B23">
        <w:t xml:space="preserve">. Call this raster </w:t>
      </w:r>
      <w:r w:rsidR="00235B23" w:rsidRPr="00755EC5">
        <w:rPr>
          <w:b/>
          <w:bCs/>
          <w:i/>
        </w:rPr>
        <w:t>cedar_fac</w:t>
      </w:r>
      <w:r w:rsidR="00235B23">
        <w:t>. Change</w:t>
      </w:r>
      <w:r w:rsidR="00615F20">
        <w:t xml:space="preserve"> the</w:t>
      </w:r>
      <w:r w:rsidR="00235B23">
        <w:t xml:space="preserve"> output data type to </w:t>
      </w:r>
      <w:r w:rsidR="00235B23">
        <w:rPr>
          <w:b/>
        </w:rPr>
        <w:t>integer.</w:t>
      </w:r>
    </w:p>
    <w:p w14:paraId="007AFBF1" w14:textId="77777777" w:rsidR="00A46887" w:rsidRPr="00235B23" w:rsidRDefault="00A46887" w:rsidP="00490A89"/>
    <w:p w14:paraId="25D63B21" w14:textId="416B480D" w:rsidR="00FA4497" w:rsidRPr="00DF107E" w:rsidRDefault="00615F20" w:rsidP="00DF107E">
      <w:pPr>
        <w:pStyle w:val="ListParagraph"/>
        <w:numPr>
          <w:ilvl w:val="0"/>
          <w:numId w:val="1"/>
        </w:numPr>
      </w:pPr>
      <w:r>
        <w:t xml:space="preserve">Create a raster attribute table using the </w:t>
      </w:r>
      <w:r w:rsidRPr="00615F20">
        <w:rPr>
          <w:b/>
          <w:bCs/>
        </w:rPr>
        <w:t>Build Raster Attribute Table</w:t>
      </w:r>
      <w:r>
        <w:t xml:space="preserve"> tool. </w:t>
      </w:r>
      <w:r w:rsidR="004E30AC">
        <w:t>Leave the option</w:t>
      </w:r>
      <w:r w:rsidR="00962C18">
        <w:t>s boxes for “</w:t>
      </w:r>
      <w:r w:rsidR="004E30AC">
        <w:t>overwrite</w:t>
      </w:r>
      <w:r w:rsidR="00962C18">
        <w:t>” and “convert colormap”</w:t>
      </w:r>
      <w:r w:rsidR="004E30AC">
        <w:t xml:space="preserve"> unchecked.</w:t>
      </w:r>
    </w:p>
    <w:p w14:paraId="3D6D8E89" w14:textId="77777777" w:rsidR="00680A19" w:rsidRPr="00680A19" w:rsidRDefault="00680A19" w:rsidP="00680A19">
      <w:pPr>
        <w:pStyle w:val="ListParagraph"/>
        <w:ind w:left="1440"/>
        <w:rPr>
          <w:highlight w:val="yellow"/>
        </w:rPr>
      </w:pPr>
    </w:p>
    <w:p w14:paraId="5B3294E5" w14:textId="253648F8" w:rsidR="00E02376" w:rsidRPr="00680A19" w:rsidRDefault="00E02376" w:rsidP="00680A19">
      <w:pPr>
        <w:pStyle w:val="ListParagraph"/>
        <w:numPr>
          <w:ilvl w:val="0"/>
          <w:numId w:val="1"/>
        </w:numPr>
      </w:pPr>
      <w:r w:rsidRPr="00680A19">
        <w:t xml:space="preserve">Now </w:t>
      </w:r>
      <w:r w:rsidR="004E30AC" w:rsidRPr="00680A19">
        <w:t>we build</w:t>
      </w:r>
      <w:r w:rsidRPr="00680A19">
        <w:t xml:space="preserve"> the stream network. </w:t>
      </w:r>
    </w:p>
    <w:p w14:paraId="7615F875" w14:textId="0AFB8E8B" w:rsidR="004E30AC" w:rsidRDefault="004E30AC" w:rsidP="00F07DE9">
      <w:pPr>
        <w:pStyle w:val="ListParagraph"/>
        <w:numPr>
          <w:ilvl w:val="1"/>
          <w:numId w:val="1"/>
        </w:numPr>
      </w:pPr>
      <w:r>
        <w:t>Let’s assume</w:t>
      </w:r>
      <w:r w:rsidR="00F07DE9">
        <w:t xml:space="preserve"> a </w:t>
      </w:r>
      <w:r>
        <w:t xml:space="preserve">drainage </w:t>
      </w:r>
      <w:r w:rsidR="00F07DE9">
        <w:t>threshold of 25km^2</w:t>
      </w:r>
      <w:r>
        <w:t>.</w:t>
      </w:r>
    </w:p>
    <w:p w14:paraId="5D2A6DEF" w14:textId="51A74810" w:rsidR="00F07DE9" w:rsidRDefault="00615F20" w:rsidP="00F07DE9">
      <w:pPr>
        <w:pStyle w:val="ListParagraph"/>
        <w:numPr>
          <w:ilvl w:val="1"/>
          <w:numId w:val="1"/>
        </w:numPr>
      </w:pPr>
      <w:r>
        <w:t>We f</w:t>
      </w:r>
      <w:r w:rsidR="004E30AC">
        <w:t xml:space="preserve">igure out </w:t>
      </w:r>
      <w:r w:rsidR="00F07DE9">
        <w:t xml:space="preserve">which grid cells </w:t>
      </w:r>
      <w:r w:rsidR="004E30AC">
        <w:t xml:space="preserve">represent a drainage of this area or more using some arithmetic - </w:t>
      </w:r>
      <w:r w:rsidR="00F07DE9" w:rsidRPr="00F07DE9">
        <w:t>(25000000/(30*30))</w:t>
      </w:r>
      <w:r w:rsidR="00F07DE9">
        <w:t xml:space="preserve"> = 27,777 cells</w:t>
      </w:r>
    </w:p>
    <w:p w14:paraId="3384FCF4" w14:textId="6ABCF857" w:rsidR="00724636" w:rsidRDefault="00F07DE9" w:rsidP="00615F20">
      <w:pPr>
        <w:pStyle w:val="ListParagraph"/>
        <w:numPr>
          <w:ilvl w:val="1"/>
          <w:numId w:val="1"/>
        </w:numPr>
      </w:pPr>
      <w:r>
        <w:t>How would we get all the cells that are 27,777 or more?</w:t>
      </w:r>
      <w:r w:rsidR="00615F20">
        <w:t xml:space="preserve"> </w:t>
      </w:r>
      <w:r>
        <w:t xml:space="preserve">In this case we’re going to use the </w:t>
      </w:r>
      <w:r w:rsidRPr="00615F20">
        <w:rPr>
          <w:b/>
        </w:rPr>
        <w:t>Set Null</w:t>
      </w:r>
      <w:r>
        <w:t xml:space="preserve"> tool </w:t>
      </w:r>
      <w:r w:rsidR="00724636">
        <w:t xml:space="preserve">using the input raster </w:t>
      </w:r>
      <w:r w:rsidR="00724636" w:rsidRPr="00615F20">
        <w:rPr>
          <w:b/>
          <w:bCs/>
          <w:i/>
        </w:rPr>
        <w:t>cedar_fac</w:t>
      </w:r>
      <w:r w:rsidR="00724636">
        <w:t>.</w:t>
      </w:r>
    </w:p>
    <w:p w14:paraId="4C0307AB" w14:textId="578F8F1B" w:rsidR="00A72E49" w:rsidRDefault="00724636" w:rsidP="00962C18">
      <w:pPr>
        <w:pStyle w:val="ListParagraph"/>
        <w:numPr>
          <w:ilvl w:val="2"/>
          <w:numId w:val="1"/>
        </w:numPr>
      </w:pPr>
      <w:r>
        <w:t>For the “Expression,” input the following:</w:t>
      </w:r>
      <w:r w:rsidR="00F07DE9">
        <w:t xml:space="preserve"> VALUE &lt; 27778. This sets any value less than 27777 to NoData and anything great</w:t>
      </w:r>
      <w:r w:rsidR="003C7D06">
        <w:t>er</w:t>
      </w:r>
      <w:r w:rsidR="00F07DE9">
        <w:t xml:space="preserve"> to ‘1’.</w:t>
      </w:r>
    </w:p>
    <w:p w14:paraId="4A48DE22" w14:textId="09B97F4D" w:rsidR="007B4396" w:rsidRDefault="007B4396" w:rsidP="00962C18">
      <w:pPr>
        <w:pStyle w:val="ListParagraph"/>
        <w:numPr>
          <w:ilvl w:val="2"/>
          <w:numId w:val="1"/>
        </w:numPr>
      </w:pPr>
      <w:r>
        <w:t>Set the “false raster or constant value” equal to 1.</w:t>
      </w:r>
    </w:p>
    <w:p w14:paraId="4B9A08D3" w14:textId="28D5F08E" w:rsidR="004F3B89" w:rsidRDefault="004F3B89" w:rsidP="00962C18">
      <w:pPr>
        <w:pStyle w:val="ListParagraph"/>
        <w:numPr>
          <w:ilvl w:val="2"/>
          <w:numId w:val="1"/>
        </w:numPr>
      </w:pPr>
      <w:r>
        <w:t xml:space="preserve">Let’s name our output </w:t>
      </w:r>
      <w:r w:rsidRPr="00680A19">
        <w:rPr>
          <w:b/>
          <w:bCs/>
          <w:i/>
        </w:rPr>
        <w:t>stream</w:t>
      </w:r>
    </w:p>
    <w:p w14:paraId="71F8910B" w14:textId="37EDC927" w:rsidR="00F07DE9" w:rsidRDefault="004F3B89" w:rsidP="00F07DE9">
      <w:pPr>
        <w:pStyle w:val="ListParagraph"/>
        <w:numPr>
          <w:ilvl w:val="1"/>
          <w:numId w:val="1"/>
        </w:numPr>
      </w:pPr>
      <w:r>
        <w:lastRenderedPageBreak/>
        <w:t xml:space="preserve">What are some factors that affect how you would choose a threshold? </w:t>
      </w:r>
      <w:r w:rsidR="00724636">
        <w:t xml:space="preserve">For info on criteria for </w:t>
      </w:r>
      <w:r>
        <w:t xml:space="preserve">stream “thresholds,” consult </w:t>
      </w:r>
      <w:hyperlink r:id="rId7" w:history="1">
        <w:r w:rsidRPr="004F3B89">
          <w:rPr>
            <w:rStyle w:val="Hyperlink"/>
          </w:rPr>
          <w:t>Tarboton et al., 1991</w:t>
        </w:r>
      </w:hyperlink>
      <w:r>
        <w:t>.</w:t>
      </w:r>
    </w:p>
    <w:p w14:paraId="04674930" w14:textId="4BB7DFE2" w:rsidR="00FA4497" w:rsidRDefault="00FA4497" w:rsidP="00DF107E"/>
    <w:p w14:paraId="5C1C3A69" w14:textId="77777777" w:rsidR="00A72E49" w:rsidRDefault="00A72E49" w:rsidP="00A72E49">
      <w:pPr>
        <w:pStyle w:val="ListParagraph"/>
        <w:ind w:left="1440"/>
      </w:pPr>
    </w:p>
    <w:p w14:paraId="2BFABBF7" w14:textId="547C8676" w:rsidR="00FA4497" w:rsidRDefault="00F07DE9" w:rsidP="00DF107E">
      <w:pPr>
        <w:pStyle w:val="ListParagraph"/>
        <w:numPr>
          <w:ilvl w:val="0"/>
          <w:numId w:val="1"/>
        </w:numPr>
      </w:pPr>
      <w:r>
        <w:t>Next</w:t>
      </w:r>
      <w:r w:rsidR="00615F20">
        <w:t>,</w:t>
      </w:r>
      <w:r>
        <w:t xml:space="preserve"> we need to assign a unique number of each stream segment or “link”. Use the </w:t>
      </w:r>
      <w:r>
        <w:rPr>
          <w:b/>
        </w:rPr>
        <w:t xml:space="preserve">stream link </w:t>
      </w:r>
      <w:r>
        <w:t>tool. Se</w:t>
      </w:r>
      <w:r w:rsidR="00C77897">
        <w:t>t</w:t>
      </w:r>
      <w:r>
        <w:t xml:space="preserve"> the input to </w:t>
      </w:r>
      <w:r w:rsidRPr="00680A19">
        <w:rPr>
          <w:b/>
          <w:bCs/>
          <w:i/>
        </w:rPr>
        <w:t>stream</w:t>
      </w:r>
      <w:r>
        <w:t xml:space="preserve"> and the flow direction raster to </w:t>
      </w:r>
      <w:r w:rsidRPr="00680A19">
        <w:rPr>
          <w:b/>
          <w:bCs/>
          <w:i/>
        </w:rPr>
        <w:t>cedar_fdr</w:t>
      </w:r>
      <w:r>
        <w:t>.</w:t>
      </w:r>
      <w:r w:rsidR="00C77897">
        <w:t xml:space="preserve"> Let’s call our output </w:t>
      </w:r>
      <w:r w:rsidR="00C77897" w:rsidRPr="00680A19">
        <w:rPr>
          <w:b/>
          <w:bCs/>
          <w:i/>
        </w:rPr>
        <w:t>str_lnk</w:t>
      </w:r>
      <w:r w:rsidR="00C77897">
        <w:rPr>
          <w:i/>
        </w:rPr>
        <w:t>.</w:t>
      </w:r>
    </w:p>
    <w:p w14:paraId="78B0A75A" w14:textId="77777777" w:rsidR="00E210CB" w:rsidRDefault="00F07DE9" w:rsidP="00E210CB">
      <w:pPr>
        <w:pStyle w:val="ListParagraph"/>
        <w:numPr>
          <w:ilvl w:val="1"/>
          <w:numId w:val="1"/>
        </w:numPr>
      </w:pPr>
      <w:r>
        <w:t>To see what’s happening, set NoData to black and use red as the stretched color.</w:t>
      </w:r>
    </w:p>
    <w:p w14:paraId="5D599E16" w14:textId="7E886801" w:rsidR="00FA4497" w:rsidRDefault="00FA4497" w:rsidP="00FA4497">
      <w:pPr>
        <w:ind w:left="1080"/>
      </w:pPr>
    </w:p>
    <w:p w14:paraId="13F0EB24" w14:textId="77777777" w:rsidR="00A72E49" w:rsidRDefault="00A72E49" w:rsidP="00A72E49">
      <w:pPr>
        <w:pStyle w:val="ListParagraph"/>
        <w:ind w:left="1440"/>
      </w:pPr>
    </w:p>
    <w:p w14:paraId="57F21A78" w14:textId="6DD96D62" w:rsidR="00F07DE9" w:rsidRDefault="00F07DE9" w:rsidP="00F07DE9">
      <w:pPr>
        <w:pStyle w:val="ListParagraph"/>
        <w:numPr>
          <w:ilvl w:val="0"/>
          <w:numId w:val="1"/>
        </w:numPr>
      </w:pPr>
      <w:r>
        <w:t xml:space="preserve">Next we create stream basins – </w:t>
      </w:r>
      <w:r w:rsidR="00C77897">
        <w:t>our watersheds</w:t>
      </w:r>
      <w:r>
        <w:t xml:space="preserve">. </w:t>
      </w:r>
      <w:r w:rsidR="005C703E">
        <w:t xml:space="preserve">The </w:t>
      </w:r>
      <w:r w:rsidR="005C703E" w:rsidRPr="005C703E">
        <w:rPr>
          <w:b/>
        </w:rPr>
        <w:t>Basin</w:t>
      </w:r>
      <w:r w:rsidR="005C703E">
        <w:t xml:space="preserve"> tool uses the flow direction grid to find all sets of connected cells that belong to the same drainage basin</w:t>
      </w:r>
    </w:p>
    <w:p w14:paraId="1125EE19" w14:textId="77777777" w:rsidR="00DF107E" w:rsidRPr="00DF107E" w:rsidRDefault="005C703E" w:rsidP="00DF107E">
      <w:pPr>
        <w:pStyle w:val="ListParagraph"/>
        <w:numPr>
          <w:ilvl w:val="1"/>
          <w:numId w:val="1"/>
        </w:numPr>
      </w:pPr>
      <w:r>
        <w:t xml:space="preserve">This tool takes </w:t>
      </w:r>
      <w:r w:rsidRPr="00680A19">
        <w:rPr>
          <w:b/>
          <w:bCs/>
          <w:i/>
        </w:rPr>
        <w:t>cedar_fdr</w:t>
      </w:r>
      <w:r>
        <w:t xml:space="preserve">. Call the output </w:t>
      </w:r>
      <w:r w:rsidRPr="00680A19">
        <w:rPr>
          <w:b/>
          <w:bCs/>
          <w:i/>
        </w:rPr>
        <w:t>cedar_basin</w:t>
      </w:r>
      <w:r w:rsidR="00615F20">
        <w:rPr>
          <w:iCs/>
        </w:rPr>
        <w:t>.</w:t>
      </w:r>
    </w:p>
    <w:p w14:paraId="03B8FEC0" w14:textId="2F52A8E4" w:rsidR="005C703E" w:rsidRDefault="00C77897" w:rsidP="00DF107E">
      <w:pPr>
        <w:pStyle w:val="ListParagraph"/>
        <w:numPr>
          <w:ilvl w:val="1"/>
          <w:numId w:val="1"/>
        </w:numPr>
      </w:pPr>
      <w:r>
        <w:t>Look at the edges – has something gone wrong?</w:t>
      </w:r>
    </w:p>
    <w:p w14:paraId="107F1426" w14:textId="77777777" w:rsidR="00A72E49" w:rsidRDefault="00A72E49" w:rsidP="00A72E49">
      <w:pPr>
        <w:pStyle w:val="ListParagraph"/>
        <w:ind w:left="1440"/>
      </w:pPr>
    </w:p>
    <w:p w14:paraId="5A4E8764" w14:textId="77777777" w:rsidR="00E210CB" w:rsidRDefault="005C703E" w:rsidP="00E210CB">
      <w:pPr>
        <w:pStyle w:val="ListParagraph"/>
        <w:numPr>
          <w:ilvl w:val="0"/>
          <w:numId w:val="1"/>
        </w:numPr>
      </w:pPr>
      <w:r>
        <w:t>Next we convert these</w:t>
      </w:r>
      <w:r w:rsidR="00C77897">
        <w:t xml:space="preserve"> basins</w:t>
      </w:r>
      <w:r>
        <w:t xml:space="preserve"> to polygons using </w:t>
      </w:r>
      <w:r>
        <w:rPr>
          <w:b/>
        </w:rPr>
        <w:t xml:space="preserve">Raster to Polygon. </w:t>
      </w:r>
      <w:r>
        <w:t xml:space="preserve">Call the output </w:t>
      </w:r>
      <w:r w:rsidRPr="00680A19">
        <w:rPr>
          <w:b/>
          <w:bCs/>
          <w:i/>
        </w:rPr>
        <w:t>cedar_boundary.shp</w:t>
      </w:r>
      <w:r w:rsidR="00C77897">
        <w:rPr>
          <w:i/>
        </w:rPr>
        <w:t xml:space="preserve"> </w:t>
      </w:r>
      <w:r w:rsidR="00C77897">
        <w:t>and check the “simplify polygons” box.</w:t>
      </w:r>
    </w:p>
    <w:p w14:paraId="37773E1C" w14:textId="772C028E" w:rsidR="00FA4497" w:rsidRDefault="00FA4497" w:rsidP="00DF107E"/>
    <w:p w14:paraId="1B14FD36" w14:textId="77777777" w:rsidR="00A72E49" w:rsidRPr="005C703E" w:rsidRDefault="00A72E49" w:rsidP="00A72E49">
      <w:pPr>
        <w:pStyle w:val="ListParagraph"/>
      </w:pPr>
    </w:p>
    <w:p w14:paraId="27D77209" w14:textId="6B384C10" w:rsidR="00E02376" w:rsidRDefault="005C703E" w:rsidP="005C703E">
      <w:pPr>
        <w:pStyle w:val="ListParagraph"/>
        <w:numPr>
          <w:ilvl w:val="0"/>
          <w:numId w:val="1"/>
        </w:numPr>
      </w:pPr>
      <w:r>
        <w:t xml:space="preserve">Now we start to build a hierarchy of streams using the </w:t>
      </w:r>
      <w:r w:rsidR="000300C8">
        <w:rPr>
          <w:b/>
        </w:rPr>
        <w:t>S</w:t>
      </w:r>
      <w:r>
        <w:rPr>
          <w:b/>
        </w:rPr>
        <w:t xml:space="preserve">tream </w:t>
      </w:r>
      <w:r w:rsidR="000300C8">
        <w:rPr>
          <w:b/>
        </w:rPr>
        <w:t>O</w:t>
      </w:r>
      <w:r>
        <w:rPr>
          <w:b/>
        </w:rPr>
        <w:t>rder</w:t>
      </w:r>
      <w:r>
        <w:t xml:space="preserve"> tool.</w:t>
      </w:r>
    </w:p>
    <w:p w14:paraId="268ECE00" w14:textId="6914E0BA" w:rsidR="0073772D" w:rsidRPr="00E210CB" w:rsidRDefault="005C703E" w:rsidP="0073772D">
      <w:pPr>
        <w:pStyle w:val="ListParagraph"/>
        <w:numPr>
          <w:ilvl w:val="1"/>
          <w:numId w:val="1"/>
        </w:numPr>
      </w:pPr>
      <w:r>
        <w:t xml:space="preserve">Use </w:t>
      </w:r>
      <w:r w:rsidRPr="00680A19">
        <w:rPr>
          <w:b/>
          <w:bCs/>
          <w:i/>
        </w:rPr>
        <w:t>stream</w:t>
      </w:r>
      <w:r>
        <w:rPr>
          <w:i/>
        </w:rPr>
        <w:t xml:space="preserve"> </w:t>
      </w:r>
      <w:r>
        <w:t>a</w:t>
      </w:r>
      <w:r w:rsidR="000300C8">
        <w:t>s our input stream raster a</w:t>
      </w:r>
      <w:r>
        <w:t xml:space="preserve">nd </w:t>
      </w:r>
      <w:r w:rsidRPr="00680A19">
        <w:rPr>
          <w:b/>
          <w:bCs/>
          <w:i/>
        </w:rPr>
        <w:t>cedar_fdr</w:t>
      </w:r>
      <w:r w:rsidR="000300C8">
        <w:rPr>
          <w:i/>
        </w:rPr>
        <w:t xml:space="preserve"> </w:t>
      </w:r>
      <w:r w:rsidR="000300C8">
        <w:t>as our direction raster</w:t>
      </w:r>
      <w:r>
        <w:t xml:space="preserve">. </w:t>
      </w:r>
      <w:r w:rsidR="000300C8">
        <w:t xml:space="preserve">We call our output </w:t>
      </w:r>
      <w:r w:rsidR="000300C8" w:rsidRPr="00680A19">
        <w:rPr>
          <w:b/>
          <w:bCs/>
          <w:i/>
        </w:rPr>
        <w:t>str_order</w:t>
      </w:r>
      <w:r w:rsidR="000300C8">
        <w:t xml:space="preserve">. </w:t>
      </w:r>
      <w:r w:rsidR="00365494">
        <w:t>Let’s set the method to “STRAHLER”</w:t>
      </w:r>
    </w:p>
    <w:p w14:paraId="6F23F818" w14:textId="68D546DF" w:rsidR="0086788D" w:rsidRDefault="00C17864" w:rsidP="005C703E">
      <w:pPr>
        <w:pStyle w:val="ListParagraph"/>
        <w:numPr>
          <w:ilvl w:val="1"/>
          <w:numId w:val="1"/>
        </w:numPr>
      </w:pPr>
      <w:r>
        <w:t>Examine the output - what</w:t>
      </w:r>
      <w:r w:rsidR="0086788D">
        <w:t xml:space="preserve"> is this telling us?</w:t>
      </w:r>
    </w:p>
    <w:p w14:paraId="590CB6AC" w14:textId="77777777" w:rsidR="00A72E49" w:rsidRDefault="00A72E49" w:rsidP="00A72E49">
      <w:pPr>
        <w:pStyle w:val="ListParagraph"/>
        <w:ind w:left="1440"/>
      </w:pPr>
    </w:p>
    <w:p w14:paraId="6B41DCBB" w14:textId="2BB53B2F" w:rsidR="00C17864" w:rsidRDefault="0086788D" w:rsidP="0086788D">
      <w:pPr>
        <w:pStyle w:val="ListParagraph"/>
        <w:numPr>
          <w:ilvl w:val="0"/>
          <w:numId w:val="1"/>
        </w:numPr>
      </w:pPr>
      <w:r>
        <w:t xml:space="preserve">Now let’s convert our stream network to polyline with the </w:t>
      </w:r>
      <w:r>
        <w:rPr>
          <w:b/>
        </w:rPr>
        <w:t xml:space="preserve">Stream to Feature </w:t>
      </w:r>
      <w:r>
        <w:t>tool.</w:t>
      </w:r>
      <w:r w:rsidR="00C17864">
        <w:t xml:space="preserve"> This tool can be used to turn any of our stream-related grids into polylines.</w:t>
      </w:r>
    </w:p>
    <w:p w14:paraId="5383DAB3" w14:textId="1D5F45A5" w:rsidR="0073772D" w:rsidRDefault="00C17864" w:rsidP="00DF107E">
      <w:pPr>
        <w:pStyle w:val="ListParagraph"/>
        <w:numPr>
          <w:ilvl w:val="1"/>
          <w:numId w:val="1"/>
        </w:numPr>
      </w:pPr>
      <w:r>
        <w:t xml:space="preserve">The input raster is </w:t>
      </w:r>
      <w:r w:rsidRPr="00680A19">
        <w:rPr>
          <w:b/>
          <w:bCs/>
          <w:i/>
        </w:rPr>
        <w:t>stream</w:t>
      </w:r>
      <w:r>
        <w:t xml:space="preserve">, the flow direction raster is </w:t>
      </w:r>
      <w:r w:rsidRPr="00680A19">
        <w:rPr>
          <w:b/>
          <w:bCs/>
          <w:i/>
        </w:rPr>
        <w:t>cedar_fdr.</w:t>
      </w:r>
      <w:r>
        <w:rPr>
          <w:i/>
        </w:rPr>
        <w:t xml:space="preserve"> </w:t>
      </w:r>
      <w:r>
        <w:t xml:space="preserve">Call the output </w:t>
      </w:r>
      <w:r w:rsidRPr="00680A19">
        <w:rPr>
          <w:b/>
          <w:bCs/>
          <w:i/>
        </w:rPr>
        <w:t>stream.shp</w:t>
      </w:r>
      <w:r>
        <w:rPr>
          <w:i/>
        </w:rPr>
        <w:t xml:space="preserve"> </w:t>
      </w:r>
      <w:r>
        <w:t>and check the option to “simplify polylines.”</w:t>
      </w:r>
    </w:p>
    <w:p w14:paraId="3C48EBA8" w14:textId="77777777" w:rsidR="0086788D" w:rsidRDefault="0086788D" w:rsidP="0086788D">
      <w:pPr>
        <w:pStyle w:val="ListParagraph"/>
        <w:numPr>
          <w:ilvl w:val="1"/>
          <w:numId w:val="1"/>
        </w:numPr>
      </w:pPr>
      <w:r>
        <w:t>Check out the attribute table. What information do you see?</w:t>
      </w:r>
    </w:p>
    <w:p w14:paraId="54856532" w14:textId="064A0A4F" w:rsidR="0086788D" w:rsidRDefault="0086788D" w:rsidP="0086788D">
      <w:pPr>
        <w:pStyle w:val="ListParagraph"/>
        <w:numPr>
          <w:ilvl w:val="1"/>
          <w:numId w:val="1"/>
        </w:numPr>
      </w:pPr>
      <w:r>
        <w:t>What is the total length of streams in the study area?</w:t>
      </w:r>
      <w:r w:rsidR="00C17864">
        <w:t xml:space="preserve"> </w:t>
      </w:r>
    </w:p>
    <w:p w14:paraId="617A3025" w14:textId="77777777" w:rsidR="00A72E49" w:rsidRDefault="00A72E49" w:rsidP="00A72E49">
      <w:pPr>
        <w:pStyle w:val="ListParagraph"/>
        <w:ind w:left="1440"/>
      </w:pPr>
    </w:p>
    <w:p w14:paraId="3794A980" w14:textId="77777777" w:rsidR="00863ECA" w:rsidRDefault="00C17864" w:rsidP="0086788D">
      <w:pPr>
        <w:pStyle w:val="ListParagraph"/>
        <w:numPr>
          <w:ilvl w:val="0"/>
          <w:numId w:val="1"/>
        </w:numPr>
      </w:pPr>
      <w:r>
        <w:t>We use the</w:t>
      </w:r>
      <w:r w:rsidR="0086788D">
        <w:t xml:space="preserve"> </w:t>
      </w:r>
      <w:r w:rsidR="0086788D" w:rsidRPr="00C17864">
        <w:rPr>
          <w:b/>
        </w:rPr>
        <w:t xml:space="preserve">Flow </w:t>
      </w:r>
      <w:r w:rsidRPr="00C17864">
        <w:rPr>
          <w:b/>
        </w:rPr>
        <w:t>L</w:t>
      </w:r>
      <w:r w:rsidR="0086788D" w:rsidRPr="00C17864">
        <w:rPr>
          <w:b/>
        </w:rPr>
        <w:t>ength</w:t>
      </w:r>
      <w:r w:rsidR="0086788D">
        <w:t xml:space="preserve"> </w:t>
      </w:r>
      <w:r>
        <w:t xml:space="preserve">tool to </w:t>
      </w:r>
      <w:r w:rsidR="0086788D">
        <w:t xml:space="preserve">calculate the distance </w:t>
      </w:r>
      <w:r w:rsidR="00AE43A7">
        <w:t xml:space="preserve">from each cell to the most downstream cell. </w:t>
      </w:r>
    </w:p>
    <w:p w14:paraId="18444868" w14:textId="1339FD17" w:rsidR="0073772D" w:rsidRPr="00DF107E" w:rsidRDefault="00C17864" w:rsidP="0073772D">
      <w:pPr>
        <w:pStyle w:val="ListParagraph"/>
        <w:numPr>
          <w:ilvl w:val="1"/>
          <w:numId w:val="1"/>
        </w:numPr>
      </w:pPr>
      <w:r>
        <w:t>Our flow direction raster is</w:t>
      </w:r>
      <w:r w:rsidR="00AE43A7">
        <w:t xml:space="preserve"> </w:t>
      </w:r>
      <w:r w:rsidR="00AE43A7" w:rsidRPr="00680A19">
        <w:rPr>
          <w:b/>
          <w:bCs/>
          <w:i/>
        </w:rPr>
        <w:t>cedar_fdr</w:t>
      </w:r>
      <w:r w:rsidR="00AE43A7" w:rsidRPr="00680A19">
        <w:rPr>
          <w:b/>
          <w:bCs/>
          <w:i/>
        </w:rPr>
        <w:softHyphen/>
      </w:r>
      <w:r w:rsidR="00863ECA">
        <w:rPr>
          <w:i/>
        </w:rPr>
        <w:t xml:space="preserve">. </w:t>
      </w:r>
      <w:r w:rsidR="00863ECA">
        <w:t xml:space="preserve">We will call our output raster </w:t>
      </w:r>
      <w:r w:rsidR="00863ECA" w:rsidRPr="00680A19">
        <w:rPr>
          <w:b/>
          <w:bCs/>
          <w:i/>
        </w:rPr>
        <w:t>cedar_len</w:t>
      </w:r>
      <w:r w:rsidR="00863ECA">
        <w:t>.</w:t>
      </w:r>
      <w:r w:rsidR="00AE43A7">
        <w:rPr>
          <w:i/>
        </w:rPr>
        <w:t xml:space="preserve"> </w:t>
      </w:r>
      <w:r w:rsidR="00863ECA">
        <w:t xml:space="preserve">Set the direction of measurement to </w:t>
      </w:r>
      <w:r w:rsidR="00AE43A7" w:rsidRPr="00863ECA">
        <w:t>DOWNSTREAM.</w:t>
      </w:r>
      <w:r w:rsidR="00AE43A7">
        <w:t xml:space="preserve"> </w:t>
      </w:r>
    </w:p>
    <w:p w14:paraId="2AAE72F3" w14:textId="4801F7B7" w:rsidR="00AE43A7" w:rsidRDefault="00AE43A7" w:rsidP="00AE43A7">
      <w:pPr>
        <w:pStyle w:val="ListParagraph"/>
        <w:numPr>
          <w:ilvl w:val="1"/>
          <w:numId w:val="1"/>
        </w:numPr>
      </w:pPr>
      <w:r>
        <w:t>Visualize as quantiles</w:t>
      </w:r>
      <w:r w:rsidR="00382362">
        <w:t xml:space="preserve"> </w:t>
      </w:r>
      <w:r>
        <w:t>to see what</w:t>
      </w:r>
      <w:r w:rsidR="00863ECA">
        <w:t xml:space="preserve"> our data look like</w:t>
      </w:r>
      <w:r>
        <w:t>.</w:t>
      </w:r>
    </w:p>
    <w:p w14:paraId="017C9F23" w14:textId="56DDC9CB" w:rsidR="00AE43A7" w:rsidRDefault="00AE43A7" w:rsidP="00AE43A7">
      <w:pPr>
        <w:pStyle w:val="ListParagraph"/>
        <w:numPr>
          <w:ilvl w:val="1"/>
          <w:numId w:val="1"/>
        </w:numPr>
      </w:pPr>
      <w:r>
        <w:t>What is the roughly the farthest distance in miles that a water drop will travel</w:t>
      </w:r>
      <w:r w:rsidR="009D0454">
        <w:t>?</w:t>
      </w:r>
    </w:p>
    <w:p w14:paraId="1E6DF9D2" w14:textId="77777777" w:rsidR="00A72E49" w:rsidRDefault="00A72E49" w:rsidP="00A72E49">
      <w:pPr>
        <w:pStyle w:val="ListParagraph"/>
        <w:ind w:left="1440"/>
      </w:pPr>
    </w:p>
    <w:p w14:paraId="24F1A070" w14:textId="02426451" w:rsidR="00AE43A7" w:rsidRDefault="00863ECA" w:rsidP="00AE43A7">
      <w:pPr>
        <w:pStyle w:val="ListParagraph"/>
        <w:numPr>
          <w:ilvl w:val="0"/>
          <w:numId w:val="1"/>
        </w:numPr>
      </w:pPr>
      <w:r>
        <w:t>Let’s say we have a point of interest where we want to assess water quality or volume from upstream. This is called a pour point.</w:t>
      </w:r>
    </w:p>
    <w:p w14:paraId="6F72035C" w14:textId="77777777" w:rsidR="00863ECA" w:rsidRDefault="00AE43A7" w:rsidP="00AE43A7">
      <w:pPr>
        <w:pStyle w:val="ListParagraph"/>
        <w:numPr>
          <w:ilvl w:val="1"/>
          <w:numId w:val="1"/>
        </w:numPr>
      </w:pPr>
      <w:r>
        <w:t xml:space="preserve">Grab </w:t>
      </w:r>
      <w:r w:rsidRPr="00680A19">
        <w:rPr>
          <w:b/>
          <w:bCs/>
          <w:i/>
        </w:rPr>
        <w:t>point.shp</w:t>
      </w:r>
      <w:r>
        <w:t xml:space="preserve"> </w:t>
      </w:r>
      <w:r w:rsidR="00863ECA">
        <w:t>from the data folder. N</w:t>
      </w:r>
      <w:r>
        <w:t xml:space="preserve">otice </w:t>
      </w:r>
      <w:r w:rsidR="00863ECA">
        <w:t xml:space="preserve">that these points </w:t>
      </w:r>
      <w:r>
        <w:t xml:space="preserve">are not quite on the stream line. </w:t>
      </w:r>
      <w:r w:rsidR="00A07D7A">
        <w:t xml:space="preserve">Why might this be? </w:t>
      </w:r>
    </w:p>
    <w:p w14:paraId="39DFA5F4" w14:textId="0E88F928" w:rsidR="0073772D" w:rsidRPr="00A07D7A" w:rsidRDefault="00A07D7A" w:rsidP="00DD115E">
      <w:pPr>
        <w:pStyle w:val="ListParagraph"/>
        <w:numPr>
          <w:ilvl w:val="1"/>
          <w:numId w:val="1"/>
        </w:numPr>
      </w:pPr>
      <w:r>
        <w:lastRenderedPageBreak/>
        <w:t>Fix these irregularities with the</w:t>
      </w:r>
      <w:r w:rsidR="00AE43A7">
        <w:t xml:space="preserve"> </w:t>
      </w:r>
      <w:r w:rsidR="00AE43A7">
        <w:rPr>
          <w:b/>
        </w:rPr>
        <w:t xml:space="preserve">Snap Pour Point </w:t>
      </w:r>
      <w:r w:rsidR="00AE43A7">
        <w:t xml:space="preserve">tool. </w:t>
      </w:r>
      <w:r>
        <w:t xml:space="preserve">Before you run this, make sure the processing extent in the environments is set to </w:t>
      </w:r>
      <w:r w:rsidRPr="00680A19">
        <w:rPr>
          <w:b/>
          <w:bCs/>
          <w:i/>
        </w:rPr>
        <w:t>cedar_dem</w:t>
      </w:r>
      <w:r>
        <w:rPr>
          <w:i/>
        </w:rPr>
        <w:t>.</w:t>
      </w:r>
    </w:p>
    <w:p w14:paraId="164B83CA" w14:textId="3011CFD3" w:rsidR="0073772D" w:rsidRDefault="00962C18" w:rsidP="0073772D">
      <w:pPr>
        <w:pStyle w:val="ListParagraph"/>
        <w:numPr>
          <w:ilvl w:val="1"/>
          <w:numId w:val="1"/>
        </w:numPr>
      </w:pPr>
      <w:r>
        <w:t xml:space="preserve">Now, run the tool. </w:t>
      </w:r>
      <w:r w:rsidR="00AE43A7">
        <w:t xml:space="preserve">Use </w:t>
      </w:r>
      <w:r w:rsidR="00AE43A7" w:rsidRPr="00680A19">
        <w:rPr>
          <w:b/>
          <w:bCs/>
          <w:i/>
        </w:rPr>
        <w:t>point.shp</w:t>
      </w:r>
      <w:r w:rsidR="00AE43A7">
        <w:t xml:space="preserve"> </w:t>
      </w:r>
      <w:r w:rsidR="00A07D7A">
        <w:t xml:space="preserve">as your input, use </w:t>
      </w:r>
      <w:r w:rsidR="00A07D7A" w:rsidRPr="00680A19">
        <w:rPr>
          <w:b/>
          <w:bCs/>
          <w:i/>
        </w:rPr>
        <w:t>cedar_fac</w:t>
      </w:r>
      <w:r w:rsidR="00A07D7A">
        <w:rPr>
          <w:i/>
        </w:rPr>
        <w:t xml:space="preserve"> </w:t>
      </w:r>
      <w:r w:rsidR="00A07D7A">
        <w:t xml:space="preserve">as the accumulation raster, and set the Pour point field to </w:t>
      </w:r>
      <w:r w:rsidR="00581566">
        <w:t>“</w:t>
      </w:r>
      <w:r w:rsidR="00A07D7A" w:rsidRPr="00680A19">
        <w:rPr>
          <w:iCs/>
        </w:rPr>
        <w:t>Id</w:t>
      </w:r>
      <w:r w:rsidR="00581566">
        <w:rPr>
          <w:i/>
        </w:rPr>
        <w:t>”</w:t>
      </w:r>
      <w:r w:rsidR="00A07D7A">
        <w:rPr>
          <w:i/>
        </w:rPr>
        <w:t xml:space="preserve">. </w:t>
      </w:r>
      <w:r w:rsidR="00A07D7A">
        <w:t xml:space="preserve">We will call our output </w:t>
      </w:r>
      <w:r w:rsidR="00A07D7A" w:rsidRPr="00680A19">
        <w:rPr>
          <w:b/>
          <w:bCs/>
          <w:i/>
        </w:rPr>
        <w:t>snap_pt</w:t>
      </w:r>
      <w:r w:rsidR="00A07D7A" w:rsidRPr="008860FF">
        <w:rPr>
          <w:i/>
        </w:rPr>
        <w:t>.</w:t>
      </w:r>
      <w:r w:rsidR="00A07D7A">
        <w:rPr>
          <w:i/>
        </w:rPr>
        <w:t xml:space="preserve"> </w:t>
      </w:r>
      <w:r w:rsidR="00A07D7A">
        <w:t xml:space="preserve">Set the </w:t>
      </w:r>
      <w:r w:rsidR="00AE43A7">
        <w:t xml:space="preserve">snap distance </w:t>
      </w:r>
      <w:r w:rsidR="00A07D7A">
        <w:t>to</w:t>
      </w:r>
      <w:r w:rsidR="00AE43A7">
        <w:t xml:space="preserve"> 200m.</w:t>
      </w:r>
    </w:p>
    <w:p w14:paraId="1CBF7523" w14:textId="1E7CC54A" w:rsidR="00AE43A7" w:rsidRDefault="00AE43A7" w:rsidP="00AE43A7">
      <w:pPr>
        <w:pStyle w:val="ListParagraph"/>
        <w:numPr>
          <w:ilvl w:val="1"/>
          <w:numId w:val="1"/>
        </w:numPr>
      </w:pPr>
      <w:r>
        <w:t>If you zoom in on the point, you will see the grid cell.</w:t>
      </w:r>
    </w:p>
    <w:p w14:paraId="7F1B7077" w14:textId="77777777" w:rsidR="00A72E49" w:rsidRDefault="00A72E49" w:rsidP="00A72E49">
      <w:pPr>
        <w:pStyle w:val="ListParagraph"/>
        <w:ind w:left="1440"/>
      </w:pPr>
    </w:p>
    <w:p w14:paraId="0A448EFA" w14:textId="512C4DE5" w:rsidR="00CD5C01" w:rsidRDefault="00CD5C01" w:rsidP="004C33D3">
      <w:pPr>
        <w:pStyle w:val="ListParagraph"/>
        <w:numPr>
          <w:ilvl w:val="0"/>
          <w:numId w:val="1"/>
        </w:numPr>
      </w:pPr>
      <w:r>
        <w:t xml:space="preserve">We can subsequently assess the watershed upstream of our snapped point using the </w:t>
      </w:r>
      <w:r w:rsidRPr="00CD5C01">
        <w:rPr>
          <w:b/>
        </w:rPr>
        <w:t>Watershed</w:t>
      </w:r>
      <w:r>
        <w:t xml:space="preserve"> tool.</w:t>
      </w:r>
    </w:p>
    <w:p w14:paraId="3A8215B5" w14:textId="1AE5698F" w:rsidR="0073772D" w:rsidRDefault="00CD5C01" w:rsidP="00DF107E">
      <w:pPr>
        <w:pStyle w:val="ListParagraph"/>
        <w:numPr>
          <w:ilvl w:val="1"/>
          <w:numId w:val="1"/>
        </w:numPr>
      </w:pPr>
      <w:r>
        <w:t xml:space="preserve">Use </w:t>
      </w:r>
      <w:r w:rsidRPr="00680A19">
        <w:rPr>
          <w:b/>
          <w:bCs/>
          <w:i/>
        </w:rPr>
        <w:t>cedar_fdr</w:t>
      </w:r>
      <w:r>
        <w:rPr>
          <w:i/>
        </w:rPr>
        <w:t xml:space="preserve"> </w:t>
      </w:r>
      <w:r>
        <w:t xml:space="preserve">as your input flow direction raster and </w:t>
      </w:r>
      <w:r w:rsidRPr="00680A19">
        <w:rPr>
          <w:b/>
          <w:bCs/>
          <w:i/>
        </w:rPr>
        <w:t>snap_pt</w:t>
      </w:r>
      <w:r>
        <w:t xml:space="preserve"> as your pour point data. Set the pour point field to </w:t>
      </w:r>
      <w:r w:rsidR="00581566">
        <w:t>“</w:t>
      </w:r>
      <w:r>
        <w:t>VALUE</w:t>
      </w:r>
      <w:r w:rsidR="00581566">
        <w:t>”</w:t>
      </w:r>
      <w:r>
        <w:t xml:space="preserve"> and call your output </w:t>
      </w:r>
      <w:r w:rsidRPr="00680A19">
        <w:rPr>
          <w:b/>
          <w:bCs/>
          <w:i/>
        </w:rPr>
        <w:t>watershed</w:t>
      </w:r>
      <w:r>
        <w:rPr>
          <w:i/>
        </w:rPr>
        <w:t>.</w:t>
      </w:r>
    </w:p>
    <w:p w14:paraId="0C793DD2" w14:textId="0779411D" w:rsidR="00CD5C01" w:rsidRDefault="00CD5C01" w:rsidP="00CD5C01">
      <w:pPr>
        <w:pStyle w:val="ListParagraph"/>
        <w:numPr>
          <w:ilvl w:val="1"/>
          <w:numId w:val="1"/>
        </w:numPr>
      </w:pPr>
      <w:r>
        <w:t>What do you make of the map? If you</w:t>
      </w:r>
      <w:r w:rsidR="008860FF">
        <w:t>r</w:t>
      </w:r>
      <w:r>
        <w:t xml:space="preserve"> watersheds seem small, check your processing extent.</w:t>
      </w:r>
    </w:p>
    <w:p w14:paraId="51C3BC0B" w14:textId="7266B7C5" w:rsidR="006723A2" w:rsidRDefault="006723A2" w:rsidP="006723A2"/>
    <w:p w14:paraId="69A5026A" w14:textId="279DC1BC" w:rsidR="006723A2" w:rsidRDefault="006723A2" w:rsidP="006723A2">
      <w:pPr>
        <w:jc w:val="center"/>
      </w:pPr>
      <w:r>
        <w:rPr>
          <w:noProof/>
        </w:rPr>
        <w:drawing>
          <wp:inline distT="0" distB="0" distL="0" distR="0" wp14:anchorId="2201CE91" wp14:editId="6DF1E4B9">
            <wp:extent cx="4305300" cy="4321013"/>
            <wp:effectExtent l="0" t="0" r="0" b="381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995" cy="43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57C4" w14:textId="77777777" w:rsidR="00CD5C01" w:rsidRDefault="00CD5C01" w:rsidP="00CD5C01">
      <w:pPr>
        <w:pStyle w:val="ListParagraph"/>
        <w:ind w:left="1440"/>
      </w:pPr>
    </w:p>
    <w:p w14:paraId="56F72C89" w14:textId="17370716" w:rsidR="00235B23" w:rsidRDefault="00CD5C01" w:rsidP="00DF107E">
      <w:pPr>
        <w:pStyle w:val="ListParagraph"/>
        <w:numPr>
          <w:ilvl w:val="0"/>
          <w:numId w:val="1"/>
        </w:numPr>
      </w:pPr>
      <w:r>
        <w:t xml:space="preserve"> If you plan to use a process like this on a regular basis, consider using the “model builder” in ArcGIS to automate the whole process.</w:t>
      </w:r>
    </w:p>
    <w:sectPr w:rsidR="0023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F4DAA"/>
    <w:multiLevelType w:val="hybridMultilevel"/>
    <w:tmpl w:val="CEAEA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035"/>
    <w:multiLevelType w:val="hybridMultilevel"/>
    <w:tmpl w:val="05EA4BFC"/>
    <w:lvl w:ilvl="0" w:tplc="95543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pstein, Jenna Carlyn">
    <w15:presenceInfo w15:providerId="None" w15:userId="Epstein, Jenna Car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23"/>
    <w:rsid w:val="000300C8"/>
    <w:rsid w:val="00180377"/>
    <w:rsid w:val="001F39EE"/>
    <w:rsid w:val="00223E40"/>
    <w:rsid w:val="002322B4"/>
    <w:rsid w:val="00235B23"/>
    <w:rsid w:val="00267EB2"/>
    <w:rsid w:val="002E418D"/>
    <w:rsid w:val="00344C18"/>
    <w:rsid w:val="00344FA9"/>
    <w:rsid w:val="00365494"/>
    <w:rsid w:val="00382362"/>
    <w:rsid w:val="003C7D06"/>
    <w:rsid w:val="00490A89"/>
    <w:rsid w:val="00492656"/>
    <w:rsid w:val="004C33D3"/>
    <w:rsid w:val="004D4CAB"/>
    <w:rsid w:val="004D7AE4"/>
    <w:rsid w:val="004E30AC"/>
    <w:rsid w:val="004F3B89"/>
    <w:rsid w:val="005366B2"/>
    <w:rsid w:val="00564D07"/>
    <w:rsid w:val="00581566"/>
    <w:rsid w:val="005C703E"/>
    <w:rsid w:val="005F1EF4"/>
    <w:rsid w:val="00615F20"/>
    <w:rsid w:val="00631FE9"/>
    <w:rsid w:val="00637132"/>
    <w:rsid w:val="00646968"/>
    <w:rsid w:val="006723A2"/>
    <w:rsid w:val="00680A19"/>
    <w:rsid w:val="006A3F2B"/>
    <w:rsid w:val="006B6FA3"/>
    <w:rsid w:val="00724636"/>
    <w:rsid w:val="0073772D"/>
    <w:rsid w:val="00755EC5"/>
    <w:rsid w:val="007B4396"/>
    <w:rsid w:val="007C0E2A"/>
    <w:rsid w:val="00863ECA"/>
    <w:rsid w:val="0086788D"/>
    <w:rsid w:val="008860FF"/>
    <w:rsid w:val="008C0BE8"/>
    <w:rsid w:val="008D2AB6"/>
    <w:rsid w:val="008F085D"/>
    <w:rsid w:val="009338DE"/>
    <w:rsid w:val="00962C18"/>
    <w:rsid w:val="009D0454"/>
    <w:rsid w:val="00A07D7A"/>
    <w:rsid w:val="00A46887"/>
    <w:rsid w:val="00A72E49"/>
    <w:rsid w:val="00AB3497"/>
    <w:rsid w:val="00AC299E"/>
    <w:rsid w:val="00AD35FD"/>
    <w:rsid w:val="00AE43A7"/>
    <w:rsid w:val="00B34CA2"/>
    <w:rsid w:val="00B6684C"/>
    <w:rsid w:val="00C17864"/>
    <w:rsid w:val="00C53902"/>
    <w:rsid w:val="00C77897"/>
    <w:rsid w:val="00CA664A"/>
    <w:rsid w:val="00CC1D7E"/>
    <w:rsid w:val="00CD5C01"/>
    <w:rsid w:val="00D033DF"/>
    <w:rsid w:val="00D35527"/>
    <w:rsid w:val="00DA4E79"/>
    <w:rsid w:val="00DD115E"/>
    <w:rsid w:val="00DF107E"/>
    <w:rsid w:val="00E02376"/>
    <w:rsid w:val="00E210CB"/>
    <w:rsid w:val="00E305B1"/>
    <w:rsid w:val="00EE00C4"/>
    <w:rsid w:val="00EF26A3"/>
    <w:rsid w:val="00F07DE9"/>
    <w:rsid w:val="00F64B47"/>
    <w:rsid w:val="00F92576"/>
    <w:rsid w:val="00FA4497"/>
    <w:rsid w:val="00F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A13"/>
  <w15:chartTrackingRefBased/>
  <w15:docId w15:val="{9F8B7871-EF3D-4B12-B17E-F5DA4AA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B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B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F1EF4"/>
  </w:style>
  <w:style w:type="character" w:styleId="CommentReference">
    <w:name w:val="annotation reference"/>
    <w:basedOn w:val="DefaultParagraphFont"/>
    <w:uiPriority w:val="99"/>
    <w:semiHidden/>
    <w:unhideWhenUsed/>
    <w:rsid w:val="005F1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E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E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EF4"/>
    <w:rPr>
      <w:b/>
      <w:bCs/>
      <w:sz w:val="20"/>
      <w:szCs w:val="20"/>
    </w:rPr>
  </w:style>
  <w:style w:type="paragraph" w:customStyle="1" w:styleId="Default">
    <w:name w:val="Default"/>
    <w:rsid w:val="00A46887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hydrology.usu.edu/dtarb/hp9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.arcgis.com/en/pro-app/2.8/tool-reference/spatial-analyst/an-overview-of-the-hydrology-tool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9AA4-4CC2-4980-B139-26356CCD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kennethsteif</dc:creator>
  <cp:keywords/>
  <dc:description/>
  <cp:lastModifiedBy>Michael Fichman</cp:lastModifiedBy>
  <cp:revision>6</cp:revision>
  <cp:lastPrinted>2019-02-06T20:55:00Z</cp:lastPrinted>
  <dcterms:created xsi:type="dcterms:W3CDTF">2022-01-11T20:16:00Z</dcterms:created>
  <dcterms:modified xsi:type="dcterms:W3CDTF">2022-02-04T15:36:00Z</dcterms:modified>
</cp:coreProperties>
</file>